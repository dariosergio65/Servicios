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ADB" w:rsidRPr="00360ADB" w:rsidRDefault="00360ADB" w:rsidP="00360ADB">
      <w:pPr>
        <w:shd w:val="clear" w:color="auto" w:fill="FFFFFF"/>
        <w:spacing w:after="0" w:line="432" w:lineRule="atLeast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AR"/>
        </w:rPr>
      </w:pPr>
      <w:r w:rsidRPr="00360ADB">
        <w:rPr>
          <w:rFonts w:ascii="Georgia" w:eastAsia="Times New Roman" w:hAnsi="Georgia" w:cs="Times New Roman"/>
          <w:color w:val="555555"/>
          <w:sz w:val="24"/>
          <w:szCs w:val="24"/>
          <w:lang w:eastAsia="es-AR"/>
        </w:rPr>
        <w:t>Para recargar la página usaremos la propiedad </w:t>
      </w:r>
      <w:proofErr w:type="spellStart"/>
      <w:r w:rsidRPr="00360ADB">
        <w:rPr>
          <w:rFonts w:ascii="Georgia" w:eastAsia="Times New Roman" w:hAnsi="Georgia" w:cs="Times New Roman"/>
          <w:color w:val="7D49F5"/>
          <w:sz w:val="23"/>
          <w:szCs w:val="23"/>
          <w:bdr w:val="none" w:sz="0" w:space="0" w:color="auto" w:frame="1"/>
          <w:lang w:eastAsia="es-AR"/>
        </w:rPr>
        <w:t>window.location.href</w:t>
      </w:r>
      <w:proofErr w:type="spellEnd"/>
      <w:r w:rsidRPr="00360ADB">
        <w:rPr>
          <w:rFonts w:ascii="Georgia" w:eastAsia="Times New Roman" w:hAnsi="Georgia" w:cs="Times New Roman"/>
          <w:color w:val="555555"/>
          <w:sz w:val="24"/>
          <w:szCs w:val="24"/>
          <w:lang w:eastAsia="es-AR"/>
        </w:rPr>
        <w:t> en JavaScript.</w:t>
      </w:r>
    </w:p>
    <w:p w:rsidR="00360ADB" w:rsidRPr="00360ADB" w:rsidRDefault="00360ADB" w:rsidP="00360ADB">
      <w:pPr>
        <w:shd w:val="clear" w:color="auto" w:fill="FFFFFF"/>
        <w:spacing w:after="240" w:line="432" w:lineRule="atLeast"/>
        <w:textAlignment w:val="baseline"/>
        <w:rPr>
          <w:ins w:id="0" w:author="Unknown"/>
          <w:rFonts w:ascii="Georgia" w:eastAsia="Times New Roman" w:hAnsi="Georgia" w:cs="Times New Roman"/>
          <w:color w:val="555555"/>
          <w:sz w:val="24"/>
          <w:szCs w:val="24"/>
          <w:lang w:eastAsia="es-AR"/>
        </w:rPr>
      </w:pPr>
      <w:ins w:id="1" w:author="Unknown">
        <w:r w:rsidRPr="00360ADB">
          <w:rPr>
            <w:rFonts w:ascii="Georgia" w:eastAsia="Times New Roman" w:hAnsi="Georgia" w:cs="Times New Roman"/>
            <w:color w:val="555555"/>
            <w:sz w:val="24"/>
            <w:szCs w:val="24"/>
            <w:lang w:eastAsia="es-AR"/>
          </w:rPr>
          <w:t>Veamos un ejemplo de cómo pasar variables de JavaScript a PHP:</w:t>
        </w:r>
      </w:ins>
    </w:p>
    <w:tbl>
      <w:tblPr>
        <w:tblW w:w="112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0"/>
      </w:tblGrid>
      <w:tr w:rsidR="00360ADB" w:rsidRPr="00360ADB" w:rsidTr="00360AD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tcMar>
              <w:top w:w="90" w:type="dxa"/>
              <w:left w:w="135" w:type="dxa"/>
              <w:bottom w:w="90" w:type="dxa"/>
              <w:right w:w="135" w:type="dxa"/>
            </w:tcMar>
            <w:hideMark/>
          </w:tcPr>
          <w:p w:rsidR="00360ADB" w:rsidRPr="00360ADB" w:rsidRDefault="00360ADB" w:rsidP="00360ADB">
            <w:pPr>
              <w:pBdr>
                <w:bottom w:val="single" w:sz="6" w:space="0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15" w:lineRule="atLeast"/>
              <w:textAlignment w:val="baseline"/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</w:pPr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&lt;script </w:t>
            </w:r>
            <w:proofErr w:type="spellStart"/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>type</w:t>
            </w:r>
            <w:proofErr w:type="spellEnd"/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>="</w:t>
            </w:r>
            <w:proofErr w:type="spellStart"/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>text</w:t>
            </w:r>
            <w:proofErr w:type="spellEnd"/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>/</w:t>
            </w:r>
            <w:proofErr w:type="spellStart"/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>javascript</w:t>
            </w:r>
            <w:proofErr w:type="spellEnd"/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>"&gt;</w:t>
            </w:r>
          </w:p>
          <w:p w:rsidR="00360ADB" w:rsidRPr="00360ADB" w:rsidRDefault="00360ADB" w:rsidP="00360ADB">
            <w:pPr>
              <w:pBdr>
                <w:bottom w:val="single" w:sz="6" w:space="0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15" w:lineRule="atLeast"/>
              <w:textAlignment w:val="baseline"/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</w:pPr>
            <w:proofErr w:type="spellStart"/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>function</w:t>
            </w:r>
            <w:proofErr w:type="spellEnd"/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>javascript_to_php</w:t>
            </w:r>
            <w:proofErr w:type="spellEnd"/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>() {</w:t>
            </w:r>
          </w:p>
          <w:p w:rsidR="00360ADB" w:rsidRPr="00360ADB" w:rsidRDefault="00360ADB" w:rsidP="00360ADB">
            <w:pPr>
              <w:pBdr>
                <w:bottom w:val="single" w:sz="6" w:space="0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15" w:lineRule="atLeast"/>
              <w:textAlignment w:val="baseline"/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</w:pPr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   </w:t>
            </w:r>
            <w:proofErr w:type="spellStart"/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>var</w:t>
            </w:r>
            <w:proofErr w:type="spellEnd"/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jsVar1 = "</w:t>
            </w:r>
            <w:proofErr w:type="spellStart"/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>Hello</w:t>
            </w:r>
            <w:proofErr w:type="spellEnd"/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>";</w:t>
            </w:r>
          </w:p>
          <w:p w:rsidR="00360ADB" w:rsidRPr="00360ADB" w:rsidRDefault="00360ADB" w:rsidP="00360ADB">
            <w:pPr>
              <w:pBdr>
                <w:bottom w:val="single" w:sz="6" w:space="0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15" w:lineRule="atLeast"/>
              <w:textAlignment w:val="baseline"/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</w:pPr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   </w:t>
            </w:r>
            <w:proofErr w:type="spellStart"/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>var</w:t>
            </w:r>
            <w:proofErr w:type="spellEnd"/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jsVar2 = "</w:t>
            </w:r>
            <w:proofErr w:type="spellStart"/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>World</w:t>
            </w:r>
            <w:proofErr w:type="spellEnd"/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>";</w:t>
            </w:r>
          </w:p>
          <w:p w:rsidR="00360ADB" w:rsidRPr="00360ADB" w:rsidRDefault="00360ADB" w:rsidP="00360ADB">
            <w:pPr>
              <w:pBdr>
                <w:bottom w:val="single" w:sz="6" w:space="0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15" w:lineRule="atLeast"/>
              <w:textAlignment w:val="baseline"/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</w:pPr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   </w:t>
            </w:r>
            <w:proofErr w:type="spellStart"/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>window.location.href</w:t>
            </w:r>
            <w:proofErr w:type="spellEnd"/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= </w:t>
            </w:r>
            <w:proofErr w:type="spellStart"/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>window.location.href</w:t>
            </w:r>
            <w:proofErr w:type="spellEnd"/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+ "?w1=" + jsVar1 + "&amp;w2=" + jsVar2;</w:t>
            </w:r>
          </w:p>
          <w:p w:rsidR="00360ADB" w:rsidRPr="00360ADB" w:rsidRDefault="00360ADB" w:rsidP="00360ADB">
            <w:pPr>
              <w:pBdr>
                <w:bottom w:val="single" w:sz="6" w:space="0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15" w:lineRule="atLeast"/>
              <w:textAlignment w:val="baseline"/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</w:pPr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>}</w:t>
            </w:r>
          </w:p>
          <w:p w:rsidR="00360ADB" w:rsidRPr="00360ADB" w:rsidRDefault="00360ADB" w:rsidP="00360ADB">
            <w:pPr>
              <w:pBdr>
                <w:bottom w:val="single" w:sz="6" w:space="0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15" w:lineRule="atLeast"/>
              <w:textAlignment w:val="baseline"/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</w:pPr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>&lt;/script&gt;</w:t>
            </w:r>
          </w:p>
          <w:p w:rsidR="00360ADB" w:rsidRPr="00360ADB" w:rsidRDefault="00360ADB" w:rsidP="00360ADB">
            <w:pPr>
              <w:pBdr>
                <w:bottom w:val="single" w:sz="6" w:space="0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15" w:lineRule="atLeast"/>
              <w:textAlignment w:val="baseline"/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</w:pPr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> </w:t>
            </w:r>
          </w:p>
          <w:p w:rsidR="00360ADB" w:rsidRPr="00360ADB" w:rsidRDefault="00360ADB" w:rsidP="00360ADB">
            <w:pPr>
              <w:pBdr>
                <w:bottom w:val="single" w:sz="6" w:space="0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</w:pPr>
            <w:r w:rsidRPr="00360AD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s-AR"/>
              </w:rPr>
              <w:t>&lt;?</w:t>
            </w:r>
            <w:proofErr w:type="spellStart"/>
            <w:r w:rsidRPr="00360AD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s-AR"/>
              </w:rPr>
              <w:t>php</w:t>
            </w:r>
            <w:proofErr w:type="spellEnd"/>
          </w:p>
          <w:p w:rsidR="00360ADB" w:rsidRPr="00360ADB" w:rsidRDefault="00360ADB" w:rsidP="00360ADB">
            <w:pPr>
              <w:pBdr>
                <w:bottom w:val="single" w:sz="6" w:space="0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</w:pPr>
            <w:r w:rsidRPr="00360ADB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es-AR"/>
              </w:rPr>
              <w:t xml:space="preserve">// comprobar si tenemos los </w:t>
            </w:r>
            <w:proofErr w:type="spellStart"/>
            <w:r w:rsidRPr="00360ADB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es-AR"/>
              </w:rPr>
              <w:t>parametros</w:t>
            </w:r>
            <w:proofErr w:type="spellEnd"/>
            <w:r w:rsidRPr="00360ADB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es-AR"/>
              </w:rPr>
              <w:t xml:space="preserve"> w1 y w2 en la URL</w:t>
            </w:r>
          </w:p>
          <w:p w:rsidR="00360ADB" w:rsidRPr="00360ADB" w:rsidRDefault="00360ADB" w:rsidP="00360ADB">
            <w:pPr>
              <w:pBdr>
                <w:bottom w:val="single" w:sz="6" w:space="0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</w:pPr>
            <w:proofErr w:type="spellStart"/>
            <w:r w:rsidRPr="00360ADB">
              <w:rPr>
                <w:rFonts w:ascii="Courier New" w:eastAsia="Times New Roman" w:hAnsi="Courier New" w:cs="Courier New"/>
                <w:color w:val="B1B100"/>
                <w:sz w:val="18"/>
                <w:szCs w:val="18"/>
                <w:bdr w:val="none" w:sz="0" w:space="0" w:color="auto" w:frame="1"/>
                <w:lang w:eastAsia="es-AR"/>
              </w:rPr>
              <w:t>if</w:t>
            </w:r>
            <w:proofErr w:type="spellEnd"/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</w:t>
            </w:r>
            <w:r w:rsidRPr="00360ADB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es-AR"/>
              </w:rPr>
              <w:t>(</w:t>
            </w:r>
            <w:proofErr w:type="spellStart"/>
            <w:r w:rsidRPr="00360ADB">
              <w:rPr>
                <w:rFonts w:ascii="Courier New" w:eastAsia="Times New Roman" w:hAnsi="Courier New" w:cs="Courier New"/>
                <w:color w:val="990000"/>
                <w:sz w:val="18"/>
                <w:szCs w:val="18"/>
                <w:bdr w:val="none" w:sz="0" w:space="0" w:color="auto" w:frame="1"/>
                <w:lang w:eastAsia="es-AR"/>
              </w:rPr>
              <w:t>isset</w:t>
            </w:r>
            <w:proofErr w:type="spellEnd"/>
            <w:r w:rsidRPr="00360ADB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es-AR"/>
              </w:rPr>
              <w:t>(</w:t>
            </w:r>
            <w:r w:rsidRPr="00360ADB">
              <w:rPr>
                <w:rFonts w:ascii="Courier New" w:eastAsia="Times New Roman" w:hAnsi="Courier New" w:cs="Courier New"/>
                <w:color w:val="000088"/>
                <w:sz w:val="18"/>
                <w:szCs w:val="18"/>
                <w:bdr w:val="none" w:sz="0" w:space="0" w:color="auto" w:frame="1"/>
                <w:lang w:eastAsia="es-AR"/>
              </w:rPr>
              <w:t>$_GET</w:t>
            </w:r>
            <w:r w:rsidRPr="00360ADB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es-AR"/>
              </w:rPr>
              <w:t>[</w:t>
            </w:r>
            <w:r w:rsidRPr="00360ADB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es-AR"/>
              </w:rPr>
              <w:t>"w1"</w:t>
            </w:r>
            <w:r w:rsidRPr="00360ADB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es-AR"/>
              </w:rPr>
              <w:t>])</w:t>
            </w:r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</w:t>
            </w:r>
            <w:r w:rsidRPr="00360ADB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eastAsia="es-AR"/>
              </w:rPr>
              <w:t>&amp;&amp;</w:t>
            </w:r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360ADB">
              <w:rPr>
                <w:rFonts w:ascii="Courier New" w:eastAsia="Times New Roman" w:hAnsi="Courier New" w:cs="Courier New"/>
                <w:color w:val="990000"/>
                <w:sz w:val="18"/>
                <w:szCs w:val="18"/>
                <w:bdr w:val="none" w:sz="0" w:space="0" w:color="auto" w:frame="1"/>
                <w:lang w:eastAsia="es-AR"/>
              </w:rPr>
              <w:t>isset</w:t>
            </w:r>
            <w:proofErr w:type="spellEnd"/>
            <w:r w:rsidRPr="00360ADB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es-AR"/>
              </w:rPr>
              <w:t>(</w:t>
            </w:r>
            <w:r w:rsidRPr="00360ADB">
              <w:rPr>
                <w:rFonts w:ascii="Courier New" w:eastAsia="Times New Roman" w:hAnsi="Courier New" w:cs="Courier New"/>
                <w:color w:val="000088"/>
                <w:sz w:val="18"/>
                <w:szCs w:val="18"/>
                <w:bdr w:val="none" w:sz="0" w:space="0" w:color="auto" w:frame="1"/>
                <w:lang w:eastAsia="es-AR"/>
              </w:rPr>
              <w:t>$_GET</w:t>
            </w:r>
            <w:r w:rsidRPr="00360ADB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es-AR"/>
              </w:rPr>
              <w:t>[</w:t>
            </w:r>
            <w:r w:rsidRPr="00360ADB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es-AR"/>
              </w:rPr>
              <w:t>"w2"</w:t>
            </w:r>
            <w:r w:rsidRPr="00360ADB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es-AR"/>
              </w:rPr>
              <w:t>]))</w:t>
            </w:r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</w:t>
            </w:r>
            <w:r w:rsidRPr="00360ADB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es-AR"/>
              </w:rPr>
              <w:t>{</w:t>
            </w:r>
          </w:p>
          <w:p w:rsidR="00360ADB" w:rsidRPr="00360ADB" w:rsidRDefault="00360ADB" w:rsidP="00360ADB">
            <w:pPr>
              <w:pBdr>
                <w:bottom w:val="single" w:sz="6" w:space="0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</w:pPr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   </w:t>
            </w:r>
            <w:r w:rsidRPr="00360ADB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es-AR"/>
              </w:rPr>
              <w:t>// asignar w1 y w2 a dos variables</w:t>
            </w:r>
          </w:p>
          <w:p w:rsidR="00360ADB" w:rsidRPr="00360ADB" w:rsidRDefault="00360ADB" w:rsidP="00360ADB">
            <w:pPr>
              <w:pBdr>
                <w:bottom w:val="single" w:sz="6" w:space="0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</w:pPr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   </w:t>
            </w:r>
            <w:r w:rsidRPr="00360ADB">
              <w:rPr>
                <w:rFonts w:ascii="Courier New" w:eastAsia="Times New Roman" w:hAnsi="Courier New" w:cs="Courier New"/>
                <w:color w:val="000088"/>
                <w:sz w:val="18"/>
                <w:szCs w:val="18"/>
                <w:bdr w:val="none" w:sz="0" w:space="0" w:color="auto" w:frame="1"/>
                <w:lang w:eastAsia="es-AR"/>
              </w:rPr>
              <w:t>$phpVar1</w:t>
            </w:r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</w:t>
            </w:r>
            <w:r w:rsidRPr="00360ADB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eastAsia="es-AR"/>
              </w:rPr>
              <w:t>=</w:t>
            </w:r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</w:t>
            </w:r>
            <w:r w:rsidRPr="00360ADB">
              <w:rPr>
                <w:rFonts w:ascii="Courier New" w:eastAsia="Times New Roman" w:hAnsi="Courier New" w:cs="Courier New"/>
                <w:color w:val="000088"/>
                <w:sz w:val="18"/>
                <w:szCs w:val="18"/>
                <w:bdr w:val="none" w:sz="0" w:space="0" w:color="auto" w:frame="1"/>
                <w:lang w:eastAsia="es-AR"/>
              </w:rPr>
              <w:t>$_GET</w:t>
            </w:r>
            <w:r w:rsidRPr="00360ADB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es-AR"/>
              </w:rPr>
              <w:t>[</w:t>
            </w:r>
            <w:r w:rsidRPr="00360ADB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es-AR"/>
              </w:rPr>
              <w:t>"w1"</w:t>
            </w:r>
            <w:r w:rsidRPr="00360ADB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es-AR"/>
              </w:rPr>
              <w:t>]</w:t>
            </w:r>
            <w:r w:rsidRPr="00360ADB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eastAsia="es-AR"/>
              </w:rPr>
              <w:t>;</w:t>
            </w:r>
          </w:p>
          <w:p w:rsidR="00360ADB" w:rsidRPr="00360ADB" w:rsidRDefault="00360ADB" w:rsidP="00360ADB">
            <w:pPr>
              <w:pBdr>
                <w:bottom w:val="single" w:sz="6" w:space="0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</w:pPr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   </w:t>
            </w:r>
            <w:r w:rsidRPr="00360ADB">
              <w:rPr>
                <w:rFonts w:ascii="Courier New" w:eastAsia="Times New Roman" w:hAnsi="Courier New" w:cs="Courier New"/>
                <w:color w:val="000088"/>
                <w:sz w:val="18"/>
                <w:szCs w:val="18"/>
                <w:bdr w:val="none" w:sz="0" w:space="0" w:color="auto" w:frame="1"/>
                <w:lang w:eastAsia="es-AR"/>
              </w:rPr>
              <w:t>$phpVar2</w:t>
            </w:r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</w:t>
            </w:r>
            <w:r w:rsidRPr="00360ADB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eastAsia="es-AR"/>
              </w:rPr>
              <w:t>=</w:t>
            </w:r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</w:t>
            </w:r>
            <w:r w:rsidRPr="00360ADB">
              <w:rPr>
                <w:rFonts w:ascii="Courier New" w:eastAsia="Times New Roman" w:hAnsi="Courier New" w:cs="Courier New"/>
                <w:color w:val="000088"/>
                <w:sz w:val="18"/>
                <w:szCs w:val="18"/>
                <w:bdr w:val="none" w:sz="0" w:space="0" w:color="auto" w:frame="1"/>
                <w:lang w:eastAsia="es-AR"/>
              </w:rPr>
              <w:t>$_GET</w:t>
            </w:r>
            <w:r w:rsidRPr="00360ADB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es-AR"/>
              </w:rPr>
              <w:t>[</w:t>
            </w:r>
            <w:r w:rsidRPr="00360ADB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es-AR"/>
              </w:rPr>
              <w:t>"w2"</w:t>
            </w:r>
            <w:r w:rsidRPr="00360ADB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es-AR"/>
              </w:rPr>
              <w:t>]</w:t>
            </w:r>
            <w:r w:rsidRPr="00360ADB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eastAsia="es-AR"/>
              </w:rPr>
              <w:t>;</w:t>
            </w:r>
          </w:p>
          <w:p w:rsidR="00360ADB" w:rsidRPr="00360ADB" w:rsidRDefault="00360ADB" w:rsidP="00360ADB">
            <w:pPr>
              <w:pBdr>
                <w:bottom w:val="single" w:sz="6" w:space="0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</w:pPr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> </w:t>
            </w:r>
          </w:p>
          <w:p w:rsidR="00360ADB" w:rsidRPr="00360ADB" w:rsidRDefault="00360ADB" w:rsidP="00360ADB">
            <w:pPr>
              <w:pBdr>
                <w:bottom w:val="single" w:sz="6" w:space="0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</w:pPr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   </w:t>
            </w:r>
            <w:r w:rsidRPr="00360ADB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es-AR"/>
              </w:rPr>
              <w:t>// mostrar $phpVar1 y $phpVar2</w:t>
            </w:r>
          </w:p>
          <w:p w:rsidR="00360ADB" w:rsidRPr="00360ADB" w:rsidRDefault="00360ADB" w:rsidP="00360ADB">
            <w:pPr>
              <w:pBdr>
                <w:bottom w:val="single" w:sz="6" w:space="0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</w:pPr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   </w:t>
            </w:r>
            <w:proofErr w:type="gramStart"/>
            <w:r w:rsidRPr="00360ADB">
              <w:rPr>
                <w:rFonts w:ascii="Courier New" w:eastAsia="Times New Roman" w:hAnsi="Courier New" w:cs="Courier New"/>
                <w:color w:val="B1B100"/>
                <w:sz w:val="18"/>
                <w:szCs w:val="18"/>
                <w:bdr w:val="none" w:sz="0" w:space="0" w:color="auto" w:frame="1"/>
                <w:lang w:eastAsia="es-AR"/>
              </w:rPr>
              <w:t>echo</w:t>
            </w:r>
            <w:proofErr w:type="gramEnd"/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</w:t>
            </w:r>
            <w:r w:rsidRPr="00360ADB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es-AR"/>
              </w:rPr>
              <w:t>"&lt;p&gt;</w:t>
            </w:r>
            <w:proofErr w:type="spellStart"/>
            <w:r w:rsidRPr="00360ADB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es-AR"/>
              </w:rPr>
              <w:t>Parameters</w:t>
            </w:r>
            <w:proofErr w:type="spellEnd"/>
            <w:r w:rsidRPr="00360ADB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es-AR"/>
              </w:rPr>
              <w:t>: "</w:t>
            </w:r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</w:t>
            </w:r>
            <w:r w:rsidRPr="00360ADB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eastAsia="es-AR"/>
              </w:rPr>
              <w:t>.</w:t>
            </w:r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</w:t>
            </w:r>
            <w:r w:rsidRPr="00360ADB">
              <w:rPr>
                <w:rFonts w:ascii="Courier New" w:eastAsia="Times New Roman" w:hAnsi="Courier New" w:cs="Courier New"/>
                <w:color w:val="000088"/>
                <w:sz w:val="18"/>
                <w:szCs w:val="18"/>
                <w:bdr w:val="none" w:sz="0" w:space="0" w:color="auto" w:frame="1"/>
                <w:lang w:eastAsia="es-AR"/>
              </w:rPr>
              <w:t>$</w:t>
            </w:r>
            <w:proofErr w:type="gramStart"/>
            <w:r w:rsidRPr="00360ADB">
              <w:rPr>
                <w:rFonts w:ascii="Courier New" w:eastAsia="Times New Roman" w:hAnsi="Courier New" w:cs="Courier New"/>
                <w:color w:val="000088"/>
                <w:sz w:val="18"/>
                <w:szCs w:val="18"/>
                <w:bdr w:val="none" w:sz="0" w:space="0" w:color="auto" w:frame="1"/>
                <w:lang w:eastAsia="es-AR"/>
              </w:rPr>
              <w:t>phpVar1</w:t>
            </w:r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</w:t>
            </w:r>
            <w:r w:rsidRPr="00360ADB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eastAsia="es-AR"/>
              </w:rPr>
              <w:t>.</w:t>
            </w:r>
            <w:proofErr w:type="gramEnd"/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</w:t>
            </w:r>
            <w:r w:rsidRPr="00360ADB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es-AR"/>
              </w:rPr>
              <w:t>" "</w:t>
            </w:r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</w:t>
            </w:r>
            <w:r w:rsidRPr="00360ADB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eastAsia="es-AR"/>
              </w:rPr>
              <w:t>.</w:t>
            </w:r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</w:t>
            </w:r>
            <w:r w:rsidRPr="00360ADB">
              <w:rPr>
                <w:rFonts w:ascii="Courier New" w:eastAsia="Times New Roman" w:hAnsi="Courier New" w:cs="Courier New"/>
                <w:color w:val="000088"/>
                <w:sz w:val="18"/>
                <w:szCs w:val="18"/>
                <w:bdr w:val="none" w:sz="0" w:space="0" w:color="auto" w:frame="1"/>
                <w:lang w:eastAsia="es-AR"/>
              </w:rPr>
              <w:t>$</w:t>
            </w:r>
            <w:proofErr w:type="gramStart"/>
            <w:r w:rsidRPr="00360ADB">
              <w:rPr>
                <w:rFonts w:ascii="Courier New" w:eastAsia="Times New Roman" w:hAnsi="Courier New" w:cs="Courier New"/>
                <w:color w:val="000088"/>
                <w:sz w:val="18"/>
                <w:szCs w:val="18"/>
                <w:bdr w:val="none" w:sz="0" w:space="0" w:color="auto" w:frame="1"/>
                <w:lang w:eastAsia="es-AR"/>
              </w:rPr>
              <w:t>phpVar1</w:t>
            </w:r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</w:t>
            </w:r>
            <w:r w:rsidRPr="00360ADB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eastAsia="es-AR"/>
              </w:rPr>
              <w:t>.</w:t>
            </w:r>
            <w:proofErr w:type="gramEnd"/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</w:t>
            </w:r>
            <w:r w:rsidRPr="00360ADB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es-AR"/>
              </w:rPr>
              <w:t>"&lt;/p&gt;"</w:t>
            </w:r>
            <w:r w:rsidRPr="00360ADB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eastAsia="es-AR"/>
              </w:rPr>
              <w:t>;</w:t>
            </w:r>
          </w:p>
          <w:p w:rsidR="00360ADB" w:rsidRPr="00360ADB" w:rsidRDefault="00360ADB" w:rsidP="00360ADB">
            <w:pPr>
              <w:pBdr>
                <w:bottom w:val="single" w:sz="6" w:space="0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</w:pPr>
            <w:r w:rsidRPr="00360ADB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es-AR"/>
              </w:rPr>
              <w:t>}</w:t>
            </w:r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360ADB">
              <w:rPr>
                <w:rFonts w:ascii="Courier New" w:eastAsia="Times New Roman" w:hAnsi="Courier New" w:cs="Courier New"/>
                <w:color w:val="B1B100"/>
                <w:sz w:val="18"/>
                <w:szCs w:val="18"/>
                <w:bdr w:val="none" w:sz="0" w:space="0" w:color="auto" w:frame="1"/>
                <w:lang w:eastAsia="es-AR"/>
              </w:rPr>
              <w:t>else</w:t>
            </w:r>
            <w:proofErr w:type="spellEnd"/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</w:t>
            </w:r>
            <w:r w:rsidRPr="00360ADB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es-AR"/>
              </w:rPr>
              <w:t>{</w:t>
            </w:r>
          </w:p>
          <w:p w:rsidR="00360ADB" w:rsidRPr="00360ADB" w:rsidRDefault="00360ADB" w:rsidP="00360ADB">
            <w:pPr>
              <w:pBdr>
                <w:bottom w:val="single" w:sz="6" w:space="0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</w:pPr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   </w:t>
            </w:r>
            <w:r w:rsidRPr="00360ADB">
              <w:rPr>
                <w:rFonts w:ascii="Courier New" w:eastAsia="Times New Roman" w:hAnsi="Courier New" w:cs="Courier New"/>
                <w:color w:val="B1B100"/>
                <w:sz w:val="18"/>
                <w:szCs w:val="18"/>
                <w:bdr w:val="none" w:sz="0" w:space="0" w:color="auto" w:frame="1"/>
                <w:lang w:eastAsia="es-AR"/>
              </w:rPr>
              <w:t>echo</w:t>
            </w:r>
            <w:r w:rsidRPr="00360ADB"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  <w:t xml:space="preserve"> </w:t>
            </w:r>
            <w:r w:rsidRPr="00360ADB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es-AR"/>
              </w:rPr>
              <w:t xml:space="preserve">"&lt;p&gt;No </w:t>
            </w:r>
            <w:proofErr w:type="spellStart"/>
            <w:r w:rsidRPr="00360ADB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es-AR"/>
              </w:rPr>
              <w:t>parameters</w:t>
            </w:r>
            <w:proofErr w:type="spellEnd"/>
            <w:r w:rsidRPr="00360ADB">
              <w:rPr>
                <w:rFonts w:ascii="Courier New" w:eastAsia="Times New Roman" w:hAnsi="Courier New" w:cs="Courier New"/>
                <w:color w:val="0000FF"/>
                <w:sz w:val="18"/>
                <w:szCs w:val="18"/>
                <w:bdr w:val="none" w:sz="0" w:space="0" w:color="auto" w:frame="1"/>
                <w:lang w:eastAsia="es-AR"/>
              </w:rPr>
              <w:t>&lt;/p&gt;"</w:t>
            </w:r>
            <w:r w:rsidRPr="00360ADB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  <w:lang w:eastAsia="es-AR"/>
              </w:rPr>
              <w:t>;</w:t>
            </w:r>
          </w:p>
          <w:p w:rsidR="00360ADB" w:rsidRPr="00360ADB" w:rsidRDefault="00360ADB" w:rsidP="00360ADB">
            <w:pPr>
              <w:pBdr>
                <w:bottom w:val="single" w:sz="6" w:space="0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</w:pPr>
            <w:r w:rsidRPr="00360ADB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  <w:lang w:eastAsia="es-AR"/>
              </w:rPr>
              <w:t>}</w:t>
            </w:r>
          </w:p>
          <w:p w:rsidR="00360ADB" w:rsidRPr="00360ADB" w:rsidRDefault="00360ADB" w:rsidP="00360ADB">
            <w:pPr>
              <w:pBdr>
                <w:bottom w:val="single" w:sz="6" w:space="0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sz w:val="23"/>
                <w:szCs w:val="23"/>
                <w:lang w:eastAsia="es-AR"/>
              </w:rPr>
            </w:pPr>
            <w:r w:rsidRPr="00360AD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s-AR"/>
              </w:rPr>
              <w:t>?&gt;</w:t>
            </w:r>
          </w:p>
        </w:tc>
      </w:tr>
    </w:tbl>
    <w:p w:rsidR="003C4EC7" w:rsidRDefault="003C4EC7">
      <w:bookmarkStart w:id="2" w:name="_GoBack"/>
      <w:bookmarkEnd w:id="2"/>
    </w:p>
    <w:sectPr w:rsidR="003C4EC7" w:rsidSect="00465EA9">
      <w:pgSz w:w="11907" w:h="16840" w:code="9"/>
      <w:pgMar w:top="1230" w:right="1134" w:bottom="1230" w:left="1134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1BE"/>
    <w:rsid w:val="00360ADB"/>
    <w:rsid w:val="003C4EC7"/>
    <w:rsid w:val="00465EA9"/>
    <w:rsid w:val="004C143E"/>
    <w:rsid w:val="00C6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VariableHTML">
    <w:name w:val="HTML Variable"/>
    <w:basedOn w:val="Fuentedeprrafopredeter"/>
    <w:uiPriority w:val="99"/>
    <w:semiHidden/>
    <w:unhideWhenUsed/>
    <w:rsid w:val="00360ADB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60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60ADB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VariableHTML">
    <w:name w:val="HTML Variable"/>
    <w:basedOn w:val="Fuentedeprrafopredeter"/>
    <w:uiPriority w:val="99"/>
    <w:semiHidden/>
    <w:unhideWhenUsed/>
    <w:rsid w:val="00360ADB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60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60ADB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4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8140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ventas06</dc:creator>
  <cp:keywords/>
  <dc:description/>
  <cp:lastModifiedBy>ventas06</cp:lastModifiedBy>
  <cp:revision>3</cp:revision>
  <dcterms:created xsi:type="dcterms:W3CDTF">2020-09-24T14:25:00Z</dcterms:created>
  <dcterms:modified xsi:type="dcterms:W3CDTF">2020-09-24T14:25:00Z</dcterms:modified>
</cp:coreProperties>
</file>